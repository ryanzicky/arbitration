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 w:hAnsi="仿宋" w:eastAsia="仿宋" w:cs="仿宋"/>
          <w:sz w:val="24"/>
        </w:rPr>
      </w:pPr>
      <w:r>
        <w:rPr>
          <w:rFonts w:hint="eastAsia" w:ascii="仿宋" w:hAnsi="仿宋" w:eastAsia="仿宋" w:cs="仿宋"/>
          <w:sz w:val="30"/>
          <w:szCs w:val="30"/>
        </w:rPr>
        <w:t>民事起诉状</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原告：</w:t>
      </w:r>
      <w:r>
        <w:rPr>
          <w:rFonts w:hint="eastAsia" w:ascii="仿宋" w:hAnsi="仿宋" w:eastAsia="仿宋" w:cs="仿宋"/>
          <w:color w:val="FF0000"/>
          <w:sz w:val="24"/>
          <w:lang w:eastAsia="zh-CN"/>
        </w:rPr>
        <w:t>原告名称</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统一社会信用代码：</w:t>
      </w:r>
      <w:r>
        <w:rPr>
          <w:rFonts w:hint="eastAsia" w:ascii="仿宋" w:hAnsi="仿宋" w:eastAsia="仿宋" w:cs="仿宋"/>
          <w:color w:val="FF0000"/>
          <w:sz w:val="24"/>
          <w:lang w:eastAsia="zh-CN"/>
        </w:rPr>
        <w:t>统一社会信用代码</w:t>
      </w:r>
    </w:p>
    <w:p>
      <w:pPr>
        <w:spacing w:line="360" w:lineRule="auto"/>
        <w:rPr>
          <w:rFonts w:hint="eastAsia" w:ascii="仿宋" w:hAnsi="仿宋" w:eastAsia="仿宋" w:cs="仿宋"/>
          <w:sz w:val="24"/>
          <w:lang w:eastAsia="zh-CN"/>
        </w:rPr>
      </w:pPr>
      <w:r>
        <w:rPr>
          <w:rFonts w:hint="eastAsia" w:ascii="仿宋" w:hAnsi="仿宋" w:eastAsia="仿宋" w:cs="仿宋"/>
          <w:sz w:val="24"/>
        </w:rPr>
        <w:t>负责人：</w:t>
      </w:r>
      <w:r>
        <w:rPr>
          <w:rFonts w:hint="eastAsia" w:ascii="仿宋" w:hAnsi="仿宋" w:eastAsia="仿宋" w:cs="仿宋"/>
          <w:color w:val="FF0000"/>
          <w:sz w:val="24"/>
          <w:lang w:eastAsia="zh-CN"/>
        </w:rPr>
        <w:t>负责人</w:t>
      </w:r>
    </w:p>
    <w:p>
      <w:pPr>
        <w:spacing w:line="360" w:lineRule="auto"/>
        <w:rPr>
          <w:rFonts w:hint="eastAsia" w:ascii="仿宋" w:hAnsi="仿宋" w:eastAsia="仿宋" w:cs="仿宋"/>
          <w:sz w:val="24"/>
          <w:lang w:eastAsia="zh-CN"/>
        </w:rPr>
      </w:pPr>
      <w:r>
        <w:rPr>
          <w:rFonts w:hint="eastAsia" w:ascii="仿宋" w:hAnsi="仿宋" w:eastAsia="仿宋" w:cs="仿宋"/>
          <w:sz w:val="24"/>
        </w:rPr>
        <w:t>地址：</w:t>
      </w:r>
      <w:r>
        <w:rPr>
          <w:rFonts w:hint="eastAsia" w:ascii="仿宋" w:hAnsi="仿宋" w:eastAsia="仿宋" w:cs="仿宋"/>
          <w:color w:val="FF0000"/>
          <w:sz w:val="24"/>
          <w:lang w:eastAsia="zh-CN"/>
        </w:rPr>
        <w:t>原告地址</w:t>
      </w:r>
    </w:p>
    <w:p>
      <w:pPr>
        <w:spacing w:line="360" w:lineRule="auto"/>
        <w:rPr>
          <w:rFonts w:hint="eastAsia" w:ascii="仿宋" w:hAnsi="仿宋" w:eastAsia="仿宋" w:cs="仿宋"/>
          <w:sz w:val="24"/>
          <w:lang w:eastAsia="zh-CN"/>
        </w:rPr>
      </w:pPr>
      <w:r>
        <w:rPr>
          <w:rFonts w:hint="eastAsia" w:ascii="仿宋" w:hAnsi="仿宋" w:eastAsia="仿宋" w:cs="仿宋"/>
          <w:sz w:val="24"/>
        </w:rPr>
        <w:t>被告：</w:t>
      </w:r>
      <w:r>
        <w:rPr>
          <w:rFonts w:hint="eastAsia" w:ascii="仿宋" w:hAnsi="仿宋" w:eastAsia="仿宋" w:cs="仿宋"/>
          <w:color w:val="FF0000"/>
          <w:sz w:val="24"/>
          <w:lang w:eastAsia="zh-CN"/>
        </w:rPr>
        <w:t>被告名称</w:t>
      </w:r>
    </w:p>
    <w:p>
      <w:pPr>
        <w:spacing w:line="360" w:lineRule="auto"/>
        <w:rPr>
          <w:rFonts w:hint="eastAsia" w:ascii="仿宋" w:hAnsi="仿宋" w:eastAsia="仿宋" w:cs="仿宋"/>
          <w:sz w:val="24"/>
          <w:lang w:eastAsia="zh-CN"/>
        </w:rPr>
      </w:pPr>
      <w:r>
        <w:rPr>
          <w:rFonts w:hint="eastAsia" w:ascii="仿宋" w:hAnsi="仿宋" w:eastAsia="仿宋" w:cs="仿宋"/>
          <w:sz w:val="24"/>
        </w:rPr>
        <w:t>身份证号：</w:t>
      </w:r>
      <w:r>
        <w:rPr>
          <w:rFonts w:hint="eastAsia" w:ascii="仿宋" w:hAnsi="仿宋" w:eastAsia="仿宋" w:cs="仿宋"/>
          <w:color w:val="FF0000"/>
          <w:sz w:val="24"/>
          <w:lang w:eastAsia="zh-CN"/>
        </w:rPr>
        <w:t>身份证号</w:t>
      </w:r>
    </w:p>
    <w:p>
      <w:pPr>
        <w:spacing w:line="360" w:lineRule="auto"/>
        <w:rPr>
          <w:rFonts w:hint="eastAsia" w:ascii="仿宋" w:hAnsi="仿宋" w:eastAsia="仿宋" w:cs="仿宋"/>
          <w:sz w:val="24"/>
          <w:lang w:val="en-US" w:eastAsia="zh-CN"/>
        </w:rPr>
      </w:pPr>
      <w:r>
        <w:rPr>
          <w:rFonts w:hint="eastAsia" w:ascii="仿宋" w:hAnsi="仿宋" w:eastAsia="仿宋" w:cs="仿宋"/>
          <w:sz w:val="24"/>
        </w:rPr>
        <w:t>地址：</w:t>
      </w:r>
      <w:r>
        <w:rPr>
          <w:rFonts w:hint="eastAsia" w:ascii="仿宋" w:hAnsi="仿宋" w:eastAsia="仿宋" w:cs="仿宋"/>
          <w:color w:val="FF0000"/>
          <w:sz w:val="24"/>
          <w:lang w:eastAsia="zh-CN"/>
        </w:rPr>
        <w:t>被告户籍地地址</w:t>
      </w:r>
    </w:p>
    <w:p>
      <w:pPr>
        <w:spacing w:line="360" w:lineRule="auto"/>
        <w:rPr>
          <w:rFonts w:ascii="仿宋" w:hAnsi="仿宋" w:eastAsia="仿宋" w:cs="仿宋"/>
          <w:sz w:val="24"/>
        </w:rPr>
      </w:pPr>
      <w:r>
        <w:rPr>
          <w:rFonts w:hint="eastAsia" w:ascii="仿宋" w:hAnsi="仿宋" w:eastAsia="仿宋" w:cs="仿宋"/>
          <w:sz w:val="24"/>
        </w:rPr>
        <w:t>手机：</w:t>
      </w:r>
      <w:r>
        <w:rPr>
          <w:rFonts w:hint="eastAsia" w:ascii="仿宋" w:hAnsi="仿宋" w:eastAsia="仿宋" w:cs="仿宋"/>
          <w:color w:val="FF0000"/>
          <w:sz w:val="24"/>
        </w:rPr>
        <w:t xml:space="preserve"> </w:t>
      </w:r>
      <w:r>
        <w:rPr>
          <w:rFonts w:hint="eastAsia" w:ascii="仿宋" w:hAnsi="仿宋" w:eastAsia="仿宋" w:cs="仿宋"/>
          <w:color w:val="FF0000"/>
          <w:sz w:val="24"/>
          <w:lang w:eastAsia="zh-CN"/>
        </w:rPr>
        <w:t>被告手机</w:t>
      </w:r>
      <w:r>
        <w:rPr>
          <w:rFonts w:hint="eastAsia" w:ascii="仿宋" w:hAnsi="仿宋" w:eastAsia="仿宋" w:cs="仿宋"/>
          <w:sz w:val="24"/>
        </w:rPr>
        <w:t xml:space="preserve">        </w:t>
      </w:r>
    </w:p>
    <w:p>
      <w:pPr>
        <w:spacing w:line="360" w:lineRule="auto"/>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诉讼请求：</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判令被告向原告支付理赔款人民币</w:t>
      </w:r>
      <w:r>
        <w:rPr>
          <w:rFonts w:hint="eastAsia" w:ascii="仿宋" w:hAnsi="仿宋" w:eastAsia="仿宋" w:cs="仿宋"/>
          <w:color w:val="FF0000"/>
          <w:sz w:val="24"/>
          <w:lang w:eastAsia="zh-CN"/>
        </w:rPr>
        <w:t>理赔金额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判令被告向原告支付拖欠的保险费人民币</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r>
        <w:rPr>
          <w:rFonts w:hint="eastAsia" w:ascii="仿宋" w:hAnsi="仿宋" w:eastAsia="仿宋" w:cs="仿宋"/>
          <w:color w:val="2E75B6" w:themeColor="accent1" w:themeShade="BF"/>
          <w:sz w:val="24"/>
          <w:lang w:val="en-US" w:eastAsia="zh-CN"/>
        </w:rPr>
        <w:t>保费</w:t>
      </w:r>
      <w:r>
        <w:rPr>
          <w:rFonts w:hint="eastAsia" w:ascii="仿宋" w:hAnsi="仿宋" w:eastAsia="仿宋" w:cs="仿宋"/>
          <w:color w:val="2E75B6" w:themeColor="accent1" w:themeShade="BF"/>
          <w:sz w:val="24"/>
          <w:lang w:eastAsia="zh-CN"/>
        </w:rPr>
        <w:t>逾期日</w:t>
      </w:r>
    </w:p>
    <w:p>
      <w:pPr>
        <w:numPr>
          <w:ilvl w:val="0"/>
          <w:numId w:val="0"/>
        </w:numPr>
        <w:spacing w:line="360" w:lineRule="auto"/>
        <w:rPr>
          <w:rFonts w:ascii="仿宋" w:hAnsi="仿宋" w:eastAsia="仿宋" w:cs="仿宋"/>
          <w:sz w:val="24"/>
        </w:rPr>
      </w:pPr>
      <w:r>
        <w:rPr>
          <w:rFonts w:hint="eastAsia" w:ascii="仿宋" w:hAnsi="仿宋" w:eastAsia="仿宋" w:cs="仿宋"/>
          <w:color w:val="2E75B6" w:themeColor="accent1" w:themeShade="BF"/>
          <w:sz w:val="24"/>
          <w:lang w:eastAsia="zh-CN"/>
        </w:rPr>
        <w:t>期</w:t>
      </w:r>
      <w:r>
        <w:rPr>
          <w:rFonts w:hint="eastAsia" w:ascii="仿宋" w:hAnsi="仿宋" w:eastAsia="仿宋" w:cs="仿宋"/>
          <w:color w:val="2E75B6" w:themeColor="accent1" w:themeShade="BF"/>
          <w:sz w:val="24"/>
        </w:rPr>
        <w:t>至</w:t>
      </w:r>
      <w:r>
        <w:rPr>
          <w:rFonts w:hint="eastAsia" w:ascii="仿宋" w:hAnsi="仿宋" w:eastAsia="仿宋" w:cs="仿宋"/>
          <w:color w:val="2E75B6" w:themeColor="accent1" w:themeShade="BF"/>
          <w:sz w:val="24"/>
          <w:lang w:eastAsia="zh-CN"/>
        </w:rPr>
        <w:t>理赔日期</w:t>
      </w:r>
      <w:r>
        <w:rPr>
          <w:rFonts w:hint="eastAsia" w:ascii="仿宋" w:hAnsi="仿宋" w:eastAsia="仿宋" w:cs="仿宋"/>
          <w:color w:val="2E75B6" w:themeColor="accent1" w:themeShade="BF"/>
          <w:sz w:val="24"/>
        </w:rPr>
        <w:t>）</w:t>
      </w:r>
      <w:r>
        <w:rPr>
          <w:rFonts w:hint="eastAsia" w:ascii="仿宋" w:hAnsi="仿宋" w:eastAsia="仿宋" w:cs="仿宋"/>
          <w:sz w:val="24"/>
        </w:rPr>
        <w:t>；</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判令被告向原告支付违约金人民币</w:t>
      </w:r>
      <w:r>
        <w:rPr>
          <w:rFonts w:hint="eastAsia" w:ascii="仿宋" w:hAnsi="仿宋" w:eastAsia="仿宋" w:cs="仿宋"/>
          <w:color w:val="FF0000"/>
          <w:sz w:val="24"/>
          <w:lang w:val="en-US" w:eastAsia="zh-CN"/>
        </w:rPr>
        <w:t>违约金金额</w:t>
      </w:r>
      <w:r>
        <w:rPr>
          <w:rFonts w:hint="eastAsia" w:ascii="仿宋" w:hAnsi="仿宋" w:eastAsia="仿宋" w:cs="仿宋"/>
          <w:sz w:val="24"/>
        </w:rPr>
        <w:t>元（以理赔款及拖欠保险</w:t>
      </w:r>
    </w:p>
    <w:p>
      <w:pPr>
        <w:numPr>
          <w:ilvl w:val="0"/>
          <w:numId w:val="0"/>
        </w:numPr>
        <w:spacing w:line="360" w:lineRule="auto"/>
        <w:rPr>
          <w:rFonts w:ascii="仿宋" w:hAnsi="仿宋" w:eastAsia="仿宋" w:cs="仿宋"/>
          <w:sz w:val="24"/>
        </w:rPr>
      </w:pPr>
      <w:r>
        <w:rPr>
          <w:rFonts w:hint="eastAsia" w:ascii="仿宋" w:hAnsi="仿宋" w:eastAsia="仿宋" w:cs="仿宋"/>
          <w:sz w:val="24"/>
        </w:rPr>
        <w:t>费之和为基数，按年利率</w:t>
      </w:r>
      <w:r>
        <w:rPr>
          <w:rFonts w:hint="eastAsia" w:ascii="仿宋" w:hAnsi="仿宋" w:eastAsia="仿宋" w:cs="仿宋"/>
          <w:color w:val="2E75B6" w:themeColor="accent1" w:themeShade="BF"/>
          <w:sz w:val="24"/>
          <w:lang w:val="en-US" w:eastAsia="zh-CN"/>
        </w:rPr>
        <w:t>年利率</w:t>
      </w:r>
      <w:r>
        <w:rPr>
          <w:rFonts w:hint="eastAsia" w:ascii="仿宋" w:hAnsi="仿宋" w:eastAsia="仿宋" w:cs="仿宋"/>
          <w:sz w:val="24"/>
        </w:rPr>
        <w:t>的标准，自</w:t>
      </w:r>
      <w:r>
        <w:rPr>
          <w:rFonts w:hint="eastAsia" w:ascii="仿宋" w:hAnsi="仿宋" w:eastAsia="仿宋" w:cs="仿宋"/>
          <w:color w:val="FF0000"/>
          <w:sz w:val="24"/>
          <w:lang w:eastAsia="zh-CN"/>
        </w:rPr>
        <w:t>违约金起算日期</w:t>
      </w:r>
      <w:r>
        <w:rPr>
          <w:rFonts w:hint="eastAsia" w:ascii="仿宋" w:hAnsi="仿宋" w:eastAsia="仿宋" w:cs="仿宋"/>
          <w:sz w:val="24"/>
        </w:rPr>
        <w:t>起计算至实际清偿之日止，截止至</w:t>
      </w:r>
      <w:r>
        <w:rPr>
          <w:rFonts w:hint="eastAsia" w:ascii="仿宋" w:hAnsi="仿宋" w:eastAsia="仿宋" w:cs="仿宋"/>
          <w:color w:val="FF0000"/>
          <w:sz w:val="24"/>
          <w:lang w:eastAsia="zh-CN"/>
        </w:rPr>
        <w:t>起诉日期</w:t>
      </w:r>
      <w:r>
        <w:rPr>
          <w:rFonts w:hint="eastAsia" w:ascii="仿宋" w:hAnsi="仿宋" w:eastAsia="仿宋" w:cs="仿宋"/>
          <w:sz w:val="24"/>
        </w:rPr>
        <w:t>，违约金共</w:t>
      </w:r>
      <w:r>
        <w:rPr>
          <w:rFonts w:hint="eastAsia" w:ascii="仿宋" w:hAnsi="仿宋" w:eastAsia="仿宋" w:cs="仿宋"/>
          <w:color w:val="FF0000"/>
          <w:sz w:val="24"/>
          <w:lang w:val="en-US" w:eastAsia="zh-CN"/>
        </w:rPr>
        <w:t>违约金金额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本案诉讼费用全部由被告承担。</w:t>
      </w:r>
    </w:p>
    <w:p>
      <w:pPr>
        <w:spacing w:line="360" w:lineRule="auto"/>
        <w:ind w:left="420"/>
        <w:rPr>
          <w:rFonts w:ascii="仿宋" w:hAnsi="仿宋" w:eastAsia="仿宋" w:cs="仿宋"/>
          <w:sz w:val="24"/>
        </w:rPr>
      </w:pPr>
      <w:r>
        <w:rPr>
          <w:rFonts w:hint="eastAsia" w:ascii="仿宋" w:hAnsi="仿宋" w:eastAsia="仿宋" w:cs="仿宋"/>
          <w:sz w:val="24"/>
        </w:rPr>
        <w:t>以上暂计人民币</w:t>
      </w:r>
      <w:r>
        <w:rPr>
          <w:rFonts w:hint="eastAsia" w:ascii="仿宋" w:hAnsi="仿宋" w:eastAsia="仿宋" w:cs="仿宋"/>
          <w:color w:val="FF0000"/>
          <w:sz w:val="24"/>
          <w:lang w:val="en-US" w:eastAsia="zh-CN"/>
        </w:rPr>
        <w:t>暂计金额</w:t>
      </w:r>
      <w:r>
        <w:rPr>
          <w:rFonts w:hint="eastAsia" w:ascii="仿宋" w:hAnsi="仿宋" w:eastAsia="仿宋" w:cs="仿宋"/>
          <w:sz w:val="24"/>
        </w:rPr>
        <w:t>元。</w:t>
      </w:r>
    </w:p>
    <w:p>
      <w:pPr>
        <w:spacing w:line="360" w:lineRule="auto"/>
        <w:ind w:left="420"/>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事实及理由：</w:t>
      </w:r>
    </w:p>
    <w:p>
      <w:pPr>
        <w:spacing w:line="360" w:lineRule="auto"/>
        <w:ind w:firstLine="420"/>
        <w:rPr>
          <w:rFonts w:hint="eastAsia" w:ascii="仿宋" w:hAnsi="仿宋" w:eastAsia="仿宋" w:cs="仿宋"/>
          <w:sz w:val="24"/>
        </w:rPr>
      </w:pPr>
      <w:r>
        <w:rPr>
          <w:rFonts w:hint="eastAsia" w:ascii="仿宋" w:hAnsi="仿宋" w:eastAsia="仿宋" w:cs="仿宋"/>
          <w:sz w:val="24"/>
        </w:rPr>
        <w:t xml:space="preserve"> </w:t>
      </w:r>
      <w:r>
        <w:rPr>
          <w:rFonts w:hint="eastAsia" w:ascii="仿宋" w:hAnsi="仿宋" w:eastAsia="仿宋" w:cs="仿宋"/>
          <w:color w:val="FF0000"/>
          <w:sz w:val="24"/>
          <w:lang w:eastAsia="zh-CN"/>
        </w:rPr>
        <w:t>贷款日期</w:t>
      </w:r>
      <w:r>
        <w:rPr>
          <w:rFonts w:hint="eastAsia" w:ascii="仿宋" w:hAnsi="仿宋" w:eastAsia="仿宋" w:cs="仿宋"/>
          <w:sz w:val="24"/>
        </w:rPr>
        <w:t>，被告</w:t>
      </w:r>
      <w:r>
        <w:rPr>
          <w:rFonts w:hint="eastAsia" w:ascii="仿宋" w:hAnsi="仿宋" w:eastAsia="仿宋" w:cs="仿宋"/>
          <w:sz w:val="24"/>
          <w:lang w:val="en-US" w:eastAsia="zh-CN"/>
        </w:rPr>
        <w:t>与</w:t>
      </w:r>
      <w:r>
        <w:rPr>
          <w:rFonts w:hint="eastAsia" w:ascii="仿宋" w:hAnsi="仿宋" w:eastAsia="仿宋" w:cs="仿宋"/>
          <w:color w:val="FF0000"/>
          <w:sz w:val="24"/>
          <w:lang w:val="en-US" w:eastAsia="zh-CN"/>
        </w:rPr>
        <w:t>贷款人名称</w:t>
      </w:r>
      <w:r>
        <w:rPr>
          <w:rFonts w:hint="eastAsia" w:ascii="仿宋" w:hAnsi="仿宋" w:eastAsia="仿宋" w:cs="仿宋"/>
          <w:sz w:val="24"/>
        </w:rPr>
        <w:t>（以下简称</w:t>
      </w:r>
      <w:r>
        <w:rPr>
          <w:rFonts w:hint="eastAsia" w:ascii="仿宋" w:hAnsi="仿宋" w:eastAsia="仿宋" w:cs="仿宋"/>
          <w:color w:val="FF0000"/>
          <w:sz w:val="24"/>
          <w:lang w:eastAsia="zh-CN"/>
        </w:rPr>
        <w:t>贷款人名称简称</w:t>
      </w:r>
      <w:r>
        <w:rPr>
          <w:rFonts w:hint="eastAsia" w:ascii="仿宋" w:hAnsi="仿宋" w:eastAsia="仿宋" w:cs="仿宋"/>
          <w:sz w:val="24"/>
        </w:rPr>
        <w:t>）签订</w:t>
      </w:r>
      <w:r>
        <w:rPr>
          <w:rFonts w:hint="eastAsia" w:ascii="仿宋" w:hAnsi="仿宋" w:eastAsia="仿宋" w:cs="仿宋"/>
          <w:color w:val="FF0000"/>
          <w:sz w:val="24"/>
          <w:lang w:eastAsia="zh-CN"/>
        </w:rPr>
        <w:t>贷款合同名称</w:t>
      </w:r>
      <w:r>
        <w:rPr>
          <w:rFonts w:hint="eastAsia" w:ascii="仿宋" w:hAnsi="仿宋" w:eastAsia="仿宋" w:cs="仿宋"/>
          <w:sz w:val="24"/>
        </w:rPr>
        <w:t>，约定：贷款人民币</w:t>
      </w:r>
      <w:r>
        <w:rPr>
          <w:rFonts w:hint="eastAsia" w:ascii="仿宋" w:hAnsi="仿宋" w:eastAsia="仿宋" w:cs="仿宋"/>
          <w:color w:val="FF0000"/>
          <w:sz w:val="24"/>
          <w:lang w:val="en-US" w:eastAsia="zh-CN"/>
        </w:rPr>
        <w:t>贷款金额</w:t>
      </w:r>
      <w:r>
        <w:rPr>
          <w:rFonts w:hint="eastAsia" w:ascii="仿宋" w:hAnsi="仿宋" w:eastAsia="仿宋" w:cs="仿宋"/>
          <w:sz w:val="24"/>
        </w:rPr>
        <w:t>元，期限36个月，贷款利率为中国人民银行公布的同期贷款基准利率上浮</w:t>
      </w:r>
      <w:r>
        <w:rPr>
          <w:rFonts w:hint="eastAsia" w:ascii="仿宋" w:hAnsi="仿宋" w:eastAsia="仿宋" w:cs="仿宋"/>
          <w:color w:val="FF0000"/>
          <w:sz w:val="24"/>
          <w:lang w:val="en-US" w:eastAsia="zh-CN"/>
        </w:rPr>
        <w:t>利率上浮比</w:t>
      </w:r>
      <w:r>
        <w:rPr>
          <w:rFonts w:hint="eastAsia" w:ascii="仿宋" w:hAnsi="仿宋" w:eastAsia="仿宋" w:cs="仿宋"/>
          <w:sz w:val="24"/>
        </w:rPr>
        <w:t>；按月等额还本付息；</w:t>
      </w:r>
    </w:p>
    <w:p>
      <w:pPr>
        <w:spacing w:line="360" w:lineRule="auto"/>
        <w:ind w:firstLine="420"/>
        <w:rPr>
          <w:rFonts w:hint="eastAsia" w:ascii="仿宋" w:hAnsi="仿宋" w:eastAsia="仿宋" w:cs="仿宋"/>
          <w:color w:val="2E75B6" w:themeColor="accent1" w:themeShade="BF"/>
          <w:sz w:val="24"/>
          <w:lang w:val="en-US" w:eastAsia="zh-CN"/>
        </w:rPr>
      </w:pPr>
      <w:r>
        <w:rPr>
          <w:rFonts w:hint="eastAsia" w:ascii="仿宋" w:hAnsi="仿宋" w:eastAsia="仿宋" w:cs="仿宋"/>
          <w:sz w:val="24"/>
        </w:rPr>
        <w:t>被告因上述贷款，向原告投保个人贷款保证保险。原告同意承保，并出具《个人信用贷款保证保险保险单》，载明：投保人为被告；被保险人</w:t>
      </w:r>
      <w:ins w:id="0" w:author="Administrator" w:date="2020-04-27T17:03:20Z">
        <w:r>
          <w:rPr>
            <w:rFonts w:hint="eastAsia" w:ascii="仿宋" w:hAnsi="仿宋" w:eastAsia="仿宋" w:cs="仿宋"/>
            <w:sz w:val="24"/>
            <w:lang w:eastAsia="zh-CN"/>
          </w:rPr>
          <w:t>贷款</w:t>
        </w:r>
      </w:ins>
      <w:ins w:id="1" w:author="Administrator" w:date="2020-04-27T17:03:24Z">
        <w:r>
          <w:rPr>
            <w:rFonts w:hint="eastAsia" w:ascii="仿宋" w:hAnsi="仿宋" w:eastAsia="仿宋" w:cs="仿宋"/>
            <w:sz w:val="24"/>
            <w:lang w:eastAsia="zh-CN"/>
          </w:rPr>
          <w:t>人</w:t>
        </w:r>
      </w:ins>
      <w:ins w:id="2" w:author="Administrator" w:date="2020-04-27T16:53:02Z">
        <w:r>
          <w:rPr>
            <w:rFonts w:hint="eastAsia" w:ascii="仿宋" w:hAnsi="仿宋" w:eastAsia="仿宋" w:cs="仿宋"/>
            <w:sz w:val="24"/>
            <w:lang w:eastAsia="zh-CN"/>
          </w:rPr>
          <w:t>名称</w:t>
        </w:r>
      </w:ins>
      <w:r>
        <w:rPr>
          <w:rFonts w:hint="eastAsia" w:ascii="仿宋" w:hAnsi="仿宋" w:eastAsia="仿宋" w:cs="仿宋"/>
          <w:sz w:val="24"/>
        </w:rPr>
        <w:t>；贷款情况：贷款金额</w:t>
      </w:r>
      <w:r>
        <w:rPr>
          <w:rFonts w:hint="eastAsia" w:ascii="仿宋" w:hAnsi="仿宋" w:eastAsia="仿宋" w:cs="仿宋"/>
          <w:color w:val="FF0000"/>
          <w:sz w:val="24"/>
          <w:lang w:val="en-US" w:eastAsia="zh-CN"/>
        </w:rPr>
        <w:t>贷款金额</w:t>
      </w:r>
      <w:r>
        <w:rPr>
          <w:rFonts w:hint="eastAsia" w:ascii="仿宋" w:hAnsi="仿宋" w:eastAsia="仿宋" w:cs="仿宋"/>
          <w:sz w:val="24"/>
        </w:rPr>
        <w:t>元；保险期间自个人贷款合同项下贷款发放之日起至清偿全部贷款本息之日止；赔偿等待期80天。保险金额</w:t>
      </w:r>
      <w:r>
        <w:rPr>
          <w:rFonts w:hint="eastAsia" w:ascii="仿宋" w:hAnsi="仿宋" w:eastAsia="仿宋" w:cs="仿宋"/>
          <w:color w:val="FF0000"/>
          <w:sz w:val="24"/>
          <w:lang w:val="en-US" w:eastAsia="zh-CN"/>
        </w:rPr>
        <w:t>保险金额</w:t>
      </w:r>
      <w:r>
        <w:rPr>
          <w:rFonts w:hint="eastAsia" w:ascii="仿宋" w:hAnsi="仿宋" w:eastAsia="仿宋" w:cs="仿宋"/>
          <w:sz w:val="24"/>
        </w:rPr>
        <w:t>元；投保人应每月交付保险费</w:t>
      </w:r>
      <w:r>
        <w:rPr>
          <w:rFonts w:hint="eastAsia" w:ascii="仿宋" w:hAnsi="仿宋" w:eastAsia="仿宋" w:cs="仿宋"/>
          <w:color w:val="FF0000"/>
          <w:sz w:val="24"/>
          <w:lang w:val="en-US" w:eastAsia="zh-CN"/>
        </w:rPr>
        <w:t>每月应还保费金额</w:t>
      </w:r>
      <w:r>
        <w:rPr>
          <w:rFonts w:hint="eastAsia" w:ascii="仿宋" w:hAnsi="仿宋" w:eastAsia="仿宋" w:cs="仿宋"/>
          <w:sz w:val="24"/>
        </w:rPr>
        <w:t>元，分36次缴清；特别约定：</w:t>
      </w:r>
      <w:r>
        <w:rPr>
          <w:rFonts w:hint="eastAsia" w:ascii="仿宋" w:hAnsi="仿宋" w:eastAsia="仿宋" w:cs="仿宋"/>
          <w:color w:val="2E75B6" w:themeColor="accent1" w:themeShade="BF"/>
          <w:sz w:val="24"/>
          <w:lang w:val="en-US" w:eastAsia="zh-CN"/>
        </w:rPr>
        <w:t>特别约定</w:t>
      </w:r>
    </w:p>
    <w:p>
      <w:pPr>
        <w:spacing w:line="360" w:lineRule="auto"/>
        <w:ind w:firstLine="420"/>
        <w:rPr>
          <w:rFonts w:ascii="仿宋" w:hAnsi="仿宋" w:eastAsia="仿宋" w:cs="仿宋"/>
          <w:sz w:val="24"/>
        </w:rPr>
      </w:pPr>
      <w:r>
        <w:rPr>
          <w:rFonts w:hint="eastAsia" w:ascii="仿宋" w:hAnsi="仿宋" w:eastAsia="仿宋" w:cs="仿宋"/>
          <w:color w:val="FF0000"/>
          <w:sz w:val="24"/>
          <w:lang w:val="en-US" w:eastAsia="zh-CN"/>
        </w:rPr>
        <w:t>贷款人名称简称</w:t>
      </w:r>
      <w:r>
        <w:rPr>
          <w:rFonts w:hint="eastAsia" w:ascii="仿宋" w:hAnsi="仿宋" w:eastAsia="仿宋" w:cs="仿宋"/>
          <w:sz w:val="24"/>
        </w:rPr>
        <w:t>于</w:t>
      </w:r>
      <w:r>
        <w:rPr>
          <w:rFonts w:hint="eastAsia" w:ascii="仿宋" w:hAnsi="仿宋" w:eastAsia="仿宋" w:cs="仿宋"/>
          <w:color w:val="2E75B6" w:themeColor="accent1" w:themeShade="BF"/>
          <w:sz w:val="24"/>
          <w:lang w:val="en-US" w:eastAsia="zh-CN"/>
        </w:rPr>
        <w:t>贷款发放日期</w:t>
      </w:r>
      <w:bookmarkStart w:id="0" w:name="_GoBack"/>
      <w:bookmarkEnd w:id="0"/>
      <w:r>
        <w:rPr>
          <w:rFonts w:hint="eastAsia" w:ascii="仿宋" w:hAnsi="仿宋" w:eastAsia="仿宋" w:cs="仿宋"/>
          <w:sz w:val="24"/>
        </w:rPr>
        <w:t>依约向被告发放贷款</w:t>
      </w:r>
      <w:r>
        <w:rPr>
          <w:rFonts w:hint="eastAsia" w:ascii="仿宋" w:hAnsi="仿宋" w:eastAsia="仿宋" w:cs="仿宋"/>
          <w:color w:val="FF0000"/>
          <w:sz w:val="24"/>
          <w:lang w:val="en-US" w:eastAsia="zh-CN"/>
        </w:rPr>
        <w:t>贷款金额</w:t>
      </w:r>
      <w:r>
        <w:rPr>
          <w:rFonts w:hint="eastAsia" w:ascii="仿宋" w:hAnsi="仿宋" w:eastAsia="仿宋" w:cs="仿宋"/>
          <w:sz w:val="24"/>
        </w:rPr>
        <w:t>元，贷款执行利率为</w:t>
      </w:r>
      <w:r>
        <w:rPr>
          <w:rFonts w:hint="eastAsia" w:ascii="仿宋" w:hAnsi="仿宋" w:eastAsia="仿宋" w:cs="仿宋"/>
          <w:color w:val="FF0000"/>
          <w:sz w:val="24"/>
          <w:lang w:val="en-US" w:eastAsia="zh-CN"/>
        </w:rPr>
        <w:t>贷款利率</w:t>
      </w:r>
      <w:r>
        <w:rPr>
          <w:rFonts w:hint="eastAsia" w:ascii="仿宋" w:hAnsi="仿宋" w:eastAsia="仿宋" w:cs="仿宋"/>
          <w:sz w:val="24"/>
        </w:rPr>
        <w:t>%。被告取得前述借款后，自</w:t>
      </w:r>
      <w:r>
        <w:rPr>
          <w:rFonts w:hint="eastAsia" w:ascii="仿宋" w:hAnsi="仿宋" w:eastAsia="仿宋" w:cs="仿宋"/>
          <w:color w:val="FF0000"/>
          <w:sz w:val="24"/>
          <w:lang w:val="en-US" w:eastAsia="zh-CN"/>
        </w:rPr>
        <w:t>逾期日期</w:t>
      </w:r>
      <w:r>
        <w:rPr>
          <w:rFonts w:hint="eastAsia" w:ascii="仿宋" w:hAnsi="仿宋" w:eastAsia="仿宋" w:cs="仿宋"/>
          <w:sz w:val="24"/>
        </w:rPr>
        <w:t>起未依约归还借款本息，</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向原告索赔。</w:t>
      </w:r>
      <w:r>
        <w:rPr>
          <w:rFonts w:hint="eastAsia" w:ascii="仿宋" w:hAnsi="仿宋" w:eastAsia="仿宋" w:cs="仿宋"/>
          <w:color w:val="FF0000"/>
          <w:sz w:val="24"/>
          <w:lang w:val="en-US" w:eastAsia="zh-CN"/>
        </w:rPr>
        <w:t>理赔日期</w:t>
      </w:r>
      <w:r>
        <w:rPr>
          <w:rFonts w:hint="eastAsia" w:ascii="仿宋" w:hAnsi="仿宋" w:eastAsia="仿宋" w:cs="仿宋"/>
          <w:sz w:val="24"/>
        </w:rPr>
        <w:t>，原告向</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赔偿被告拖欠的借款本息</w:t>
      </w:r>
      <w:r>
        <w:rPr>
          <w:rFonts w:hint="eastAsia" w:ascii="仿宋" w:hAnsi="仿宋" w:eastAsia="仿宋" w:cs="仿宋"/>
          <w:color w:val="FF0000"/>
          <w:sz w:val="24"/>
          <w:lang w:val="en-US" w:eastAsia="zh-CN"/>
        </w:rPr>
        <w:t>理赔金额</w:t>
      </w:r>
      <w:r>
        <w:rPr>
          <w:rFonts w:hint="eastAsia" w:ascii="仿宋" w:hAnsi="仿宋" w:eastAsia="仿宋" w:cs="仿宋"/>
          <w:sz w:val="24"/>
        </w:rPr>
        <w:t>元,</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确认收到原告上述理赔款</w:t>
      </w:r>
      <w:r>
        <w:rPr>
          <w:rFonts w:hint="eastAsia" w:ascii="仿宋" w:hAnsi="仿宋" w:eastAsia="仿宋" w:cs="仿宋"/>
          <w:sz w:val="24"/>
          <w:lang w:eastAsia="zh-CN"/>
        </w:rPr>
        <w:t>。</w:t>
      </w:r>
      <w:r>
        <w:rPr>
          <w:rFonts w:hint="eastAsia" w:ascii="仿宋" w:hAnsi="仿宋" w:eastAsia="仿宋" w:cs="仿宋"/>
          <w:sz w:val="24"/>
          <w:lang w:val="en-US" w:eastAsia="zh-CN"/>
        </w:rPr>
        <w:t>被告</w:t>
      </w:r>
      <w:r>
        <w:rPr>
          <w:rFonts w:hint="eastAsia" w:ascii="仿宋" w:hAnsi="仿宋" w:eastAsia="仿宋" w:cs="仿宋"/>
          <w:sz w:val="24"/>
        </w:rPr>
        <w:t>拖欠了至理赔日的保险费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元（因每月的保险费均是先保后付，故前述拖欠保险费金额=月保险费*（理赔日-逾期日+30）/30）。</w:t>
      </w:r>
    </w:p>
    <w:p>
      <w:pPr>
        <w:spacing w:line="360" w:lineRule="auto"/>
        <w:ind w:firstLine="420"/>
        <w:rPr>
          <w:rFonts w:ascii="仿宋" w:hAnsi="仿宋" w:eastAsia="仿宋" w:cs="仿宋"/>
          <w:sz w:val="24"/>
        </w:rPr>
      </w:pPr>
      <w:r>
        <w:rPr>
          <w:rFonts w:hint="eastAsia" w:ascii="仿宋" w:hAnsi="仿宋" w:eastAsia="仿宋" w:cs="仿宋"/>
          <w:sz w:val="24"/>
        </w:rPr>
        <w:t>原告在理赔后即多次要求被告支付理赔款和拖欠的保险费，但截止至</w:t>
      </w:r>
      <w:r>
        <w:rPr>
          <w:rFonts w:hint="eastAsia" w:ascii="仿宋" w:hAnsi="仿宋" w:eastAsia="仿宋" w:cs="仿宋"/>
          <w:color w:val="FF0000"/>
          <w:sz w:val="24"/>
          <w:lang w:val="en-US" w:eastAsia="zh-CN"/>
        </w:rPr>
        <w:t>起诉日期</w:t>
      </w:r>
      <w:r>
        <w:rPr>
          <w:rFonts w:hint="eastAsia" w:ascii="仿宋" w:hAnsi="仿宋" w:eastAsia="仿宋" w:cs="仿宋"/>
          <w:sz w:val="24"/>
        </w:rPr>
        <w:t>，被告仍拖欠原告理赔款</w:t>
      </w:r>
      <w:r>
        <w:rPr>
          <w:rFonts w:hint="eastAsia" w:ascii="仿宋" w:hAnsi="仿宋" w:eastAsia="仿宋" w:cs="仿宋"/>
          <w:color w:val="FF0000"/>
          <w:sz w:val="24"/>
          <w:lang w:val="en-US" w:eastAsia="zh-CN"/>
        </w:rPr>
        <w:t>理赔金额</w:t>
      </w:r>
      <w:r>
        <w:rPr>
          <w:rFonts w:hint="eastAsia" w:ascii="仿宋" w:hAnsi="仿宋" w:eastAsia="仿宋" w:cs="仿宋"/>
          <w:sz w:val="24"/>
        </w:rPr>
        <w:t>元及保险费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p>
    <w:p>
      <w:pPr>
        <w:spacing w:line="360" w:lineRule="auto"/>
        <w:ind w:firstLine="420"/>
        <w:rPr>
          <w:rFonts w:ascii="仿宋" w:hAnsi="仿宋" w:eastAsia="仿宋" w:cs="仿宋"/>
          <w:sz w:val="24"/>
        </w:rPr>
      </w:pPr>
      <w:r>
        <w:rPr>
          <w:rFonts w:hint="eastAsia" w:ascii="仿宋" w:hAnsi="仿宋" w:eastAsia="仿宋" w:cs="仿宋"/>
          <w:sz w:val="24"/>
        </w:rPr>
        <w:t>被告与</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签订的</w:t>
      </w:r>
      <w:r>
        <w:rPr>
          <w:rFonts w:hint="eastAsia" w:ascii="仿宋" w:hAnsi="仿宋" w:eastAsia="仿宋" w:cs="仿宋"/>
          <w:color w:val="FF0000"/>
          <w:sz w:val="24"/>
          <w:lang w:eastAsia="zh-CN"/>
        </w:rPr>
        <w:t>贷款合同名称</w:t>
      </w:r>
      <w:r>
        <w:rPr>
          <w:rFonts w:hint="eastAsia" w:ascii="仿宋" w:hAnsi="仿宋" w:eastAsia="仿宋" w:cs="仿宋"/>
          <w:sz w:val="24"/>
        </w:rPr>
        <w:t>，如双方发生争议协商不成的，在贷款人所在地法院以诉讼方式解决。</w:t>
      </w:r>
      <w:r>
        <w:rPr>
          <w:rFonts w:hint="eastAsia" w:ascii="仿宋" w:hAnsi="仿宋" w:eastAsia="仿宋" w:cs="仿宋"/>
          <w:color w:val="FF0000"/>
          <w:sz w:val="24"/>
          <w:lang w:eastAsia="zh-CN"/>
        </w:rPr>
        <w:t>贷款人</w:t>
      </w:r>
      <w:r>
        <w:rPr>
          <w:rFonts w:hint="eastAsia" w:ascii="仿宋" w:hAnsi="仿宋" w:eastAsia="仿宋" w:cs="仿宋"/>
          <w:color w:val="FF0000"/>
          <w:sz w:val="24"/>
          <w:lang w:val="en-US" w:eastAsia="zh-CN"/>
        </w:rPr>
        <w:t>名称简称</w:t>
      </w:r>
      <w:r>
        <w:rPr>
          <w:rFonts w:hint="eastAsia" w:ascii="仿宋" w:hAnsi="仿宋" w:eastAsia="仿宋" w:cs="仿宋"/>
          <w:sz w:val="24"/>
        </w:rPr>
        <w:t>所在地为</w:t>
      </w:r>
      <w:r>
        <w:rPr>
          <w:rFonts w:hint="eastAsia" w:ascii="仿宋" w:hAnsi="仿宋" w:eastAsia="仿宋" w:cs="仿宋"/>
          <w:color w:val="FF0000"/>
          <w:sz w:val="24"/>
          <w:lang w:val="en-US" w:eastAsia="zh-CN"/>
        </w:rPr>
        <w:t>贷款人所在地</w:t>
      </w:r>
      <w:r>
        <w:rPr>
          <w:rFonts w:hint="eastAsia" w:ascii="仿宋" w:hAnsi="仿宋" w:eastAsia="仿宋" w:cs="仿宋"/>
          <w:sz w:val="24"/>
        </w:rPr>
        <w:t>。</w:t>
      </w:r>
    </w:p>
    <w:p>
      <w:pPr>
        <w:spacing w:line="360" w:lineRule="auto"/>
        <w:ind w:firstLine="420"/>
        <w:rPr>
          <w:rFonts w:ascii="仿宋" w:hAnsi="仿宋" w:eastAsia="仿宋" w:cs="仿宋"/>
          <w:sz w:val="24"/>
        </w:rPr>
      </w:pPr>
      <w:r>
        <w:rPr>
          <w:rFonts w:hint="eastAsia" w:ascii="仿宋" w:hAnsi="仿宋" w:eastAsia="仿宋" w:cs="仿宋"/>
          <w:sz w:val="24"/>
        </w:rPr>
        <w:t>被告行为已构成违约，为维护自身合法权益，特向贵院提起诉讼，望贵院判如所请。</w:t>
      </w:r>
    </w:p>
    <w:p>
      <w:pPr>
        <w:spacing w:line="360" w:lineRule="auto"/>
        <w:ind w:firstLine="420"/>
        <w:rPr>
          <w:rFonts w:ascii="仿宋" w:hAnsi="仿宋" w:eastAsia="仿宋" w:cs="仿宋"/>
          <w:sz w:val="24"/>
        </w:rPr>
      </w:pPr>
      <w:r>
        <w:rPr>
          <w:rFonts w:hint="eastAsia" w:ascii="仿宋" w:hAnsi="仿宋" w:eastAsia="仿宋" w:cs="仿宋"/>
          <w:sz w:val="24"/>
        </w:rPr>
        <w:t>此致</w:t>
      </w:r>
    </w:p>
    <w:p>
      <w:pPr>
        <w:spacing w:line="360" w:lineRule="auto"/>
        <w:rPr>
          <w:rFonts w:ascii="仿宋" w:hAnsi="仿宋" w:eastAsia="仿宋" w:cs="仿宋"/>
          <w:color w:val="FF0000"/>
          <w:sz w:val="24"/>
        </w:rPr>
      </w:pPr>
      <w:r>
        <w:rPr>
          <w:rFonts w:hint="eastAsia" w:ascii="仿宋" w:hAnsi="仿宋" w:eastAsia="仿宋" w:cs="仿宋"/>
          <w:color w:val="FF0000"/>
          <w:sz w:val="24"/>
          <w:lang w:val="en-US" w:eastAsia="zh-CN"/>
        </w:rPr>
        <w:t>起诉法院</w:t>
      </w:r>
    </w:p>
    <w:p>
      <w:pPr>
        <w:spacing w:line="360" w:lineRule="auto"/>
        <w:ind w:left="5040" w:hanging="5040" w:hangingChars="2100"/>
        <w:rPr>
          <w:rFonts w:ascii="仿宋" w:hAnsi="仿宋" w:eastAsia="仿宋" w:cs="仿宋"/>
          <w:sz w:val="24"/>
        </w:rPr>
      </w:pPr>
      <w:r>
        <w:rPr>
          <w:rFonts w:hint="eastAsia" w:ascii="仿宋" w:hAnsi="仿宋" w:eastAsia="仿宋" w:cs="仿宋"/>
          <w:sz w:val="24"/>
        </w:rPr>
        <w:t xml:space="preserve">                                 具状人：中国人民财产保险股份有限公司</w:t>
      </w:r>
      <w:r>
        <w:rPr>
          <w:rFonts w:hint="eastAsia" w:ascii="仿宋" w:hAnsi="仿宋" w:eastAsia="仿宋" w:cs="仿宋"/>
          <w:color w:val="FF0000"/>
          <w:sz w:val="24"/>
          <w:lang w:val="en-US" w:eastAsia="zh-CN"/>
        </w:rPr>
        <w:t>分公司名称</w:t>
      </w:r>
    </w:p>
    <w:p>
      <w:pPr>
        <w:spacing w:line="360" w:lineRule="auto"/>
        <w:ind w:left="4470" w:leftChars="1900" w:hanging="480" w:hangingChars="200"/>
        <w:rPr>
          <w:rFonts w:ascii="仿宋" w:hAnsi="仿宋" w:eastAsia="仿宋" w:cs="仿宋"/>
          <w:sz w:val="24"/>
        </w:rPr>
      </w:pPr>
      <w:r>
        <w:rPr>
          <w:rFonts w:hint="eastAsia" w:ascii="仿宋" w:hAnsi="仿宋" w:eastAsia="仿宋" w:cs="仿宋"/>
          <w:sz w:val="24"/>
        </w:rPr>
        <w:t>负责人：</w:t>
      </w:r>
    </w:p>
    <w:p>
      <w:pPr>
        <w:spacing w:line="360" w:lineRule="auto"/>
        <w:rPr>
          <w:rFonts w:ascii="仿宋" w:hAnsi="仿宋" w:eastAsia="仿宋" w:cs="仿宋"/>
          <w:sz w:val="24"/>
        </w:rPr>
      </w:pPr>
      <w:r>
        <w:rPr>
          <w:rFonts w:hint="eastAsia" w:ascii="仿宋" w:hAnsi="仿宋" w:eastAsia="仿宋" w:cs="仿宋"/>
          <w:sz w:val="24"/>
        </w:rPr>
        <w:t xml:space="preserve">                             </w:t>
      </w:r>
    </w:p>
    <w:p>
      <w:pPr>
        <w:spacing w:line="360" w:lineRule="auto"/>
        <w:ind w:left="4560" w:hanging="4560" w:hangingChars="1900"/>
        <w:jc w:val="right"/>
        <w:rPr>
          <w:rFonts w:hint="eastAsia" w:ascii="仿宋" w:hAnsi="仿宋" w:eastAsia="仿宋" w:cs="仿宋"/>
          <w:color w:val="FF0000"/>
          <w:sz w:val="24"/>
          <w:u w:val="none"/>
          <w:lang w:eastAsia="zh-CN"/>
        </w:rPr>
      </w:pPr>
      <w:r>
        <w:rPr>
          <w:rFonts w:hint="eastAsia" w:ascii="仿宋" w:hAnsi="仿宋" w:eastAsia="仿宋" w:cs="仿宋"/>
          <w:sz w:val="24"/>
        </w:rPr>
        <w:t xml:space="preserve">                                          </w:t>
      </w:r>
      <w:r>
        <w:rPr>
          <w:rFonts w:hint="eastAsia" w:ascii="仿宋" w:hAnsi="仿宋" w:eastAsia="仿宋" w:cs="仿宋"/>
          <w:color w:val="FF0000"/>
          <w:sz w:val="24"/>
          <w:u w:val="none"/>
        </w:rPr>
        <w:t xml:space="preserve"> </w:t>
      </w:r>
      <w:r>
        <w:rPr>
          <w:rFonts w:hint="eastAsia" w:ascii="仿宋" w:hAnsi="仿宋" w:eastAsia="仿宋" w:cs="仿宋"/>
          <w:color w:val="FF0000"/>
          <w:sz w:val="24"/>
          <w:u w:val="none"/>
          <w:lang w:eastAsia="zh-CN"/>
        </w:rPr>
        <w:t>起诉日期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5441"/>
    <w:multiLevelType w:val="singleLevel"/>
    <w:tmpl w:val="4C605441"/>
    <w:lvl w:ilvl="0" w:tentative="0">
      <w:start w:val="1"/>
      <w:numFmt w:val="decimal"/>
      <w:suff w:val="nothing"/>
      <w:lvlText w:val="%1、"/>
      <w:lvlJc w:val="left"/>
      <w:pPr>
        <w:ind w:left="420" w:firstLine="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F2B10"/>
    <w:rsid w:val="00B65F0D"/>
    <w:rsid w:val="00BA328E"/>
    <w:rsid w:val="00DB23D4"/>
    <w:rsid w:val="00E26EA2"/>
    <w:rsid w:val="01B514F5"/>
    <w:rsid w:val="01E97CDB"/>
    <w:rsid w:val="07B27E62"/>
    <w:rsid w:val="0AF004A6"/>
    <w:rsid w:val="0D930C01"/>
    <w:rsid w:val="10630494"/>
    <w:rsid w:val="14D54655"/>
    <w:rsid w:val="14DF557F"/>
    <w:rsid w:val="157667CA"/>
    <w:rsid w:val="161B6856"/>
    <w:rsid w:val="16250002"/>
    <w:rsid w:val="19193C51"/>
    <w:rsid w:val="19A71141"/>
    <w:rsid w:val="1A921AD8"/>
    <w:rsid w:val="1CCD499D"/>
    <w:rsid w:val="1D8D0428"/>
    <w:rsid w:val="221C6E0F"/>
    <w:rsid w:val="229366D6"/>
    <w:rsid w:val="24121453"/>
    <w:rsid w:val="26880EA3"/>
    <w:rsid w:val="2B2A25F3"/>
    <w:rsid w:val="2C47755A"/>
    <w:rsid w:val="2EA9320A"/>
    <w:rsid w:val="2EB34697"/>
    <w:rsid w:val="302A2FCD"/>
    <w:rsid w:val="3FAC3DA8"/>
    <w:rsid w:val="40AF2B10"/>
    <w:rsid w:val="43553E9C"/>
    <w:rsid w:val="43C17246"/>
    <w:rsid w:val="43F40706"/>
    <w:rsid w:val="45184A21"/>
    <w:rsid w:val="48E67B91"/>
    <w:rsid w:val="4ABF7F6A"/>
    <w:rsid w:val="4E7A0547"/>
    <w:rsid w:val="50735779"/>
    <w:rsid w:val="53B779C5"/>
    <w:rsid w:val="55CE4ECB"/>
    <w:rsid w:val="55F96FF2"/>
    <w:rsid w:val="5A296FC0"/>
    <w:rsid w:val="5A5B76B2"/>
    <w:rsid w:val="5A7F3743"/>
    <w:rsid w:val="5AFB457C"/>
    <w:rsid w:val="62381386"/>
    <w:rsid w:val="65264BEE"/>
    <w:rsid w:val="670F7166"/>
    <w:rsid w:val="6C9B0F5D"/>
    <w:rsid w:val="71A035BE"/>
    <w:rsid w:val="71E5051A"/>
    <w:rsid w:val="72C977AB"/>
    <w:rsid w:val="77506A02"/>
    <w:rsid w:val="797A28C4"/>
    <w:rsid w:val="7F015AB6"/>
    <w:rsid w:val="7F72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6"/>
    <w:qFormat/>
    <w:uiPriority w:val="0"/>
    <w:rPr>
      <w:sz w:val="18"/>
      <w:szCs w:val="18"/>
    </w:rPr>
  </w:style>
  <w:style w:type="character" w:customStyle="1" w:styleId="6">
    <w:name w:val="批注框文本 字符"/>
    <w:basedOn w:val="5"/>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206</Words>
  <Characters>1179</Characters>
  <Lines>9</Lines>
  <Paragraphs>2</Paragraphs>
  <TotalTime>45</TotalTime>
  <ScaleCrop>false</ScaleCrop>
  <LinksUpToDate>false</LinksUpToDate>
  <CharactersWithSpaces>1383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2020-03-11T07:18:00Z</dcterms:created>
  <dc:creator>anwuu-zouweikun</dc:creator>
  <cp:lastModifiedBy>禁止改密或绑定账号不然会冻结</cp:lastModifiedBy>
  <dcterms:modified xsi:type="dcterms:W3CDTF">2020-08-30T14:20:28Z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